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34A5" w14:textId="69E52632" w:rsidR="00427B38" w:rsidRPr="0080357D" w:rsidDel="0080357D" w:rsidRDefault="00367ED9">
      <w:pPr>
        <w:pStyle w:val="MonTitre"/>
        <w:rPr>
          <w:del w:id="0" w:author="Maxence DRUTEL" w:date="2021-04-30T22:03:00Z"/>
          <w:lang w:val="en-GB"/>
          <w:rPrChange w:id="1" w:author="Maxence DRUTEL" w:date="2021-04-30T22:05:00Z">
            <w:rPr>
              <w:del w:id="2" w:author="Maxence DRUTEL" w:date="2021-04-30T22:03:00Z"/>
            </w:rPr>
          </w:rPrChange>
        </w:rPr>
      </w:pPr>
      <w:del w:id="3" w:author="Maxence DRUTEL" w:date="2021-04-30T22:03:00Z">
        <w:r w:rsidRPr="0080357D" w:rsidDel="0080357D">
          <w:rPr>
            <w:lang w:val="en-GB"/>
            <w:rPrChange w:id="4" w:author="Maxence DRUTEL" w:date="2021-04-30T22:05:00Z">
              <w:rPr/>
            </w:rPrChange>
          </w:rPr>
          <w:delText>Modèle pour la rédaction de rapports scientifiques</w:delText>
        </w:r>
      </w:del>
    </w:p>
    <w:p w14:paraId="21DB8293" w14:textId="23E9B57C" w:rsidR="00427B38" w:rsidRPr="0080357D" w:rsidDel="0080357D" w:rsidRDefault="00367ED9">
      <w:pPr>
        <w:pStyle w:val="MonTitreSection"/>
        <w:rPr>
          <w:del w:id="5" w:author="Maxence DRUTEL" w:date="2021-04-30T22:03:00Z"/>
          <w:lang w:val="en-GB"/>
          <w:rPrChange w:id="6" w:author="Maxence DRUTEL" w:date="2021-04-30T22:05:00Z">
            <w:rPr>
              <w:del w:id="7" w:author="Maxence DRUTEL" w:date="2021-04-30T22:03:00Z"/>
            </w:rPr>
          </w:rPrChange>
        </w:rPr>
      </w:pPr>
      <w:del w:id="8" w:author="Maxence DRUTEL" w:date="2021-04-30T22:03:00Z">
        <w:r w:rsidRPr="0080357D" w:rsidDel="0080357D">
          <w:rPr>
            <w:lang w:val="en-GB"/>
            <w:rPrChange w:id="9" w:author="Maxence DRUTEL" w:date="2021-04-30T22:05:00Z">
              <w:rPr/>
            </w:rPrChange>
          </w:rPr>
          <w:delText>Titre de section</w:delText>
        </w:r>
      </w:del>
    </w:p>
    <w:p w14:paraId="7D2CF2B4" w14:textId="63ACDB92" w:rsidR="00427B38" w:rsidRPr="0080357D" w:rsidDel="0080357D" w:rsidRDefault="00367ED9" w:rsidP="00A23267">
      <w:pPr>
        <w:pStyle w:val="MonTitreSousSection"/>
        <w:rPr>
          <w:del w:id="10" w:author="Maxence DRUTEL" w:date="2021-04-30T22:03:00Z"/>
          <w:lang w:val="en-GB"/>
          <w:rPrChange w:id="11" w:author="Maxence DRUTEL" w:date="2021-04-30T22:05:00Z">
            <w:rPr>
              <w:del w:id="12" w:author="Maxence DRUTEL" w:date="2021-04-30T22:03:00Z"/>
            </w:rPr>
          </w:rPrChange>
        </w:rPr>
      </w:pPr>
      <w:del w:id="13" w:author="Maxence DRUTEL" w:date="2021-04-30T22:03:00Z">
        <w:r w:rsidRPr="0080357D" w:rsidDel="0080357D">
          <w:rPr>
            <w:lang w:val="en-GB"/>
            <w:rPrChange w:id="14" w:author="Maxence DRUTEL" w:date="2021-04-30T22:05:00Z">
              <w:rPr/>
            </w:rPrChange>
          </w:rPr>
          <w:delText>Titre de sous-section</w:delText>
        </w:r>
      </w:del>
    </w:p>
    <w:p w14:paraId="4067D129" w14:textId="68E253F4" w:rsidR="00427B38" w:rsidRPr="0080357D" w:rsidDel="0080357D" w:rsidRDefault="00367ED9">
      <w:pPr>
        <w:pStyle w:val="MonTitreSousSousSection"/>
        <w:rPr>
          <w:del w:id="15" w:author="Maxence DRUTEL" w:date="2021-04-30T22:03:00Z"/>
          <w:lang w:val="en-GB"/>
          <w:rPrChange w:id="16" w:author="Maxence DRUTEL" w:date="2021-04-30T22:05:00Z">
            <w:rPr>
              <w:del w:id="17" w:author="Maxence DRUTEL" w:date="2021-04-30T22:03:00Z"/>
            </w:rPr>
          </w:rPrChange>
        </w:rPr>
      </w:pPr>
      <w:del w:id="18" w:author="Maxence DRUTEL" w:date="2021-04-30T22:03:00Z">
        <w:r w:rsidRPr="0080357D" w:rsidDel="0080357D">
          <w:rPr>
            <w:lang w:val="en-GB"/>
            <w:rPrChange w:id="19" w:author="Maxence DRUTEL" w:date="2021-04-30T22:05:00Z">
              <w:rPr/>
            </w:rPrChange>
          </w:rPr>
          <w:delText>Titre de sous-sous-section</w:delText>
        </w:r>
      </w:del>
    </w:p>
    <w:p w14:paraId="69CFEFC7" w14:textId="324CD063" w:rsidR="00427B38" w:rsidRPr="0080357D" w:rsidDel="0080357D" w:rsidRDefault="00367ED9">
      <w:pPr>
        <w:pStyle w:val="MonParagraphe"/>
        <w:rPr>
          <w:del w:id="20" w:author="Maxence DRUTEL" w:date="2021-04-30T22:03:00Z"/>
          <w:lang w:val="en-GB"/>
          <w:rPrChange w:id="21" w:author="Maxence DRUTEL" w:date="2021-04-30T22:05:00Z">
            <w:rPr>
              <w:del w:id="22" w:author="Maxence DRUTEL" w:date="2021-04-30T22:03:00Z"/>
            </w:rPr>
          </w:rPrChange>
        </w:rPr>
      </w:pPr>
      <w:del w:id="23" w:author="Maxence DRUTEL" w:date="2021-04-30T22:03:00Z">
        <w:r w:rsidRPr="0080357D" w:rsidDel="0080357D">
          <w:rPr>
            <w:lang w:val="en-GB"/>
            <w:rPrChange w:id="24" w:author="Maxence DRUTEL" w:date="2021-04-30T22:05:00Z">
              <w:rPr/>
            </w:rPrChange>
          </w:rPr>
          <w:delText>Paragraphe …</w:delText>
        </w:r>
      </w:del>
    </w:p>
    <w:p w14:paraId="692E95FC" w14:textId="73A6586B" w:rsidR="00427B38" w:rsidRPr="0080357D" w:rsidDel="0080357D" w:rsidRDefault="00367ED9">
      <w:pPr>
        <w:pStyle w:val="MonParagraphe"/>
        <w:rPr>
          <w:del w:id="25" w:author="Maxence DRUTEL" w:date="2021-04-30T22:03:00Z"/>
          <w:lang w:val="en-GB"/>
          <w:rPrChange w:id="26" w:author="Maxence DRUTEL" w:date="2021-04-30T22:05:00Z">
            <w:rPr>
              <w:del w:id="27" w:author="Maxence DRUTEL" w:date="2021-04-30T22:03:00Z"/>
            </w:rPr>
          </w:rPrChange>
        </w:rPr>
      </w:pPr>
      <w:del w:id="28" w:author="Maxence DRUTEL" w:date="2021-04-30T22:03:00Z">
        <w:r w:rsidRPr="0080357D" w:rsidDel="0080357D">
          <w:rPr>
            <w:lang w:val="en-GB"/>
            <w:rPrChange w:id="29" w:author="Maxence DRUTEL" w:date="2021-04-30T22:05:00Z">
              <w:rPr/>
            </w:rPrChange>
          </w:rPr>
          <w:delText>Liste :</w:delText>
        </w:r>
      </w:del>
    </w:p>
    <w:p w14:paraId="3B3CC594" w14:textId="08EC82FF" w:rsidR="00427B38" w:rsidRPr="0080357D" w:rsidDel="0080357D" w:rsidRDefault="00367ED9" w:rsidP="00F25C42">
      <w:pPr>
        <w:pStyle w:val="MonParagraphe-liste"/>
        <w:numPr>
          <w:ilvl w:val="0"/>
          <w:numId w:val="4"/>
        </w:numPr>
        <w:rPr>
          <w:del w:id="30" w:author="Maxence DRUTEL" w:date="2021-04-30T22:03:00Z"/>
          <w:lang w:val="en-GB"/>
          <w:rPrChange w:id="31" w:author="Maxence DRUTEL" w:date="2021-04-30T22:05:00Z">
            <w:rPr>
              <w:del w:id="32" w:author="Maxence DRUTEL" w:date="2021-04-30T22:03:00Z"/>
            </w:rPr>
          </w:rPrChange>
        </w:rPr>
      </w:pPr>
      <w:del w:id="33" w:author="Maxence DRUTEL" w:date="2021-04-30T22:03:00Z">
        <w:r w:rsidRPr="0080357D" w:rsidDel="0080357D">
          <w:rPr>
            <w:lang w:val="en-GB"/>
            <w:rPrChange w:id="34" w:author="Maxence DRUTEL" w:date="2021-04-30T22:05:00Z">
              <w:rPr/>
            </w:rPrChange>
          </w:rPr>
          <w:delText>Item 1</w:delText>
        </w:r>
      </w:del>
    </w:p>
    <w:p w14:paraId="2574A139" w14:textId="28B5CA2A" w:rsidR="00427B38" w:rsidRPr="0080357D" w:rsidDel="0080357D" w:rsidRDefault="00367ED9" w:rsidP="00F25C42">
      <w:pPr>
        <w:pStyle w:val="MonParagraphe-liste"/>
        <w:numPr>
          <w:ilvl w:val="0"/>
          <w:numId w:val="4"/>
        </w:numPr>
        <w:rPr>
          <w:del w:id="35" w:author="Maxence DRUTEL" w:date="2021-04-30T22:03:00Z"/>
          <w:lang w:val="en-GB"/>
          <w:rPrChange w:id="36" w:author="Maxence DRUTEL" w:date="2021-04-30T22:05:00Z">
            <w:rPr>
              <w:del w:id="37" w:author="Maxence DRUTEL" w:date="2021-04-30T22:03:00Z"/>
            </w:rPr>
          </w:rPrChange>
        </w:rPr>
      </w:pPr>
      <w:del w:id="38" w:author="Maxence DRUTEL" w:date="2021-04-30T22:03:00Z">
        <w:r w:rsidRPr="0080357D" w:rsidDel="0080357D">
          <w:rPr>
            <w:lang w:val="en-GB"/>
            <w:rPrChange w:id="39" w:author="Maxence DRUTEL" w:date="2021-04-30T22:05:00Z">
              <w:rPr/>
            </w:rPrChange>
          </w:rPr>
          <w:delText>Item 2</w:delText>
        </w:r>
      </w:del>
    </w:p>
    <w:p w14:paraId="0659D51D" w14:textId="170C3BFE" w:rsidR="00427B38" w:rsidRPr="0080357D" w:rsidDel="0080357D" w:rsidRDefault="00367ED9" w:rsidP="00BA0EA2">
      <w:pPr>
        <w:pStyle w:val="MonParagraphe"/>
        <w:rPr>
          <w:del w:id="40" w:author="Maxence DRUTEL" w:date="2021-04-30T22:03:00Z"/>
          <w:lang w:val="en-GB"/>
          <w:rPrChange w:id="41" w:author="Maxence DRUTEL" w:date="2021-04-30T22:05:00Z">
            <w:rPr>
              <w:del w:id="42" w:author="Maxence DRUTEL" w:date="2021-04-30T22:03:00Z"/>
            </w:rPr>
          </w:rPrChange>
        </w:rPr>
      </w:pPr>
      <w:del w:id="43" w:author="Maxence DRUTEL" w:date="2021-04-30T22:03:00Z">
        <w:r w:rsidRPr="0080357D" w:rsidDel="0080357D">
          <w:rPr>
            <w:lang w:val="en-GB"/>
            <w:rPrChange w:id="44" w:author="Maxence DRUTEL" w:date="2021-04-30T22:05:00Z">
              <w:rPr/>
            </w:rPrChange>
          </w:rPr>
          <w:delText>Une figure présente</w:delText>
        </w:r>
        <w:r w:rsidR="00BA0EA2" w:rsidRPr="0080357D" w:rsidDel="0080357D">
          <w:rPr>
            <w:lang w:val="en-GB"/>
            <w:rPrChange w:id="45" w:author="Maxence DRUTEL" w:date="2021-04-30T22:05:00Z">
              <w:rPr/>
            </w:rPrChange>
          </w:rPr>
          <w:delText xml:space="preserve">, comme la </w:delText>
        </w:r>
        <w:r w:rsidR="00BA0EA2" w:rsidRPr="0080357D" w:rsidDel="0080357D">
          <w:rPr>
            <w:lang w:val="en-GB"/>
            <w:rPrChange w:id="46" w:author="Maxence DRUTEL" w:date="2021-04-30T22:05:00Z">
              <w:rPr/>
            </w:rPrChange>
          </w:rPr>
          <w:fldChar w:fldCharType="begin"/>
        </w:r>
        <w:r w:rsidR="00BA0EA2" w:rsidRPr="0080357D" w:rsidDel="0080357D">
          <w:rPr>
            <w:lang w:val="en-GB"/>
            <w:rPrChange w:id="47" w:author="Maxence DRUTEL" w:date="2021-04-30T22:05:00Z">
              <w:rPr/>
            </w:rPrChange>
          </w:rPr>
          <w:delInstrText xml:space="preserve"> REF _Ref491244179 \h </w:delInstrText>
        </w:r>
        <w:r w:rsidR="00BA0EA2" w:rsidRPr="0080357D" w:rsidDel="0080357D">
          <w:rPr>
            <w:lang w:val="en-GB"/>
            <w:rPrChange w:id="48" w:author="Maxence DRUTEL" w:date="2021-04-30T22:05:00Z">
              <w:rPr/>
            </w:rPrChange>
          </w:rPr>
        </w:r>
        <w:r w:rsidR="00BA0EA2" w:rsidRPr="0080357D" w:rsidDel="0080357D">
          <w:rPr>
            <w:lang w:val="en-GB"/>
            <w:rPrChange w:id="49" w:author="Maxence DRUTEL" w:date="2021-04-30T22:05:00Z">
              <w:rPr/>
            </w:rPrChange>
          </w:rPr>
          <w:fldChar w:fldCharType="separate"/>
        </w:r>
        <w:r w:rsidR="00305558" w:rsidRPr="0080357D" w:rsidDel="0080357D">
          <w:rPr>
            <w:lang w:val="en-GB"/>
            <w:rPrChange w:id="50" w:author="Maxence DRUTEL" w:date="2021-04-30T22:05:00Z">
              <w:rPr/>
            </w:rPrChange>
          </w:rPr>
          <w:delText xml:space="preserve">Figure </w:delText>
        </w:r>
        <w:r w:rsidR="00305558" w:rsidRPr="0080357D" w:rsidDel="0080357D">
          <w:rPr>
            <w:noProof/>
            <w:lang w:val="en-GB"/>
            <w:rPrChange w:id="51" w:author="Maxence DRUTEL" w:date="2021-04-30T22:05:00Z">
              <w:rPr>
                <w:noProof/>
              </w:rPr>
            </w:rPrChange>
          </w:rPr>
          <w:delText>1</w:delText>
        </w:r>
        <w:r w:rsidR="00BA0EA2" w:rsidRPr="0080357D" w:rsidDel="0080357D">
          <w:rPr>
            <w:lang w:val="en-GB"/>
            <w:rPrChange w:id="52" w:author="Maxence DRUTEL" w:date="2021-04-30T22:05:00Z">
              <w:rPr/>
            </w:rPrChange>
          </w:rPr>
          <w:fldChar w:fldCharType="end"/>
        </w:r>
        <w:r w:rsidR="00BA0EA2" w:rsidRPr="0080357D" w:rsidDel="0080357D">
          <w:rPr>
            <w:lang w:val="en-GB"/>
            <w:rPrChange w:id="53" w:author="Maxence DRUTEL" w:date="2021-04-30T22:05:00Z">
              <w:rPr/>
            </w:rPrChange>
          </w:rPr>
          <w:delText xml:space="preserve">, doit nécessairement être </w:delText>
        </w:r>
        <w:r w:rsidRPr="0080357D" w:rsidDel="0080357D">
          <w:rPr>
            <w:lang w:val="en-GB"/>
            <w:rPrChange w:id="54" w:author="Maxence DRUTEL" w:date="2021-04-30T22:05:00Z">
              <w:rPr/>
            </w:rPrChange>
          </w:rPr>
          <w:delText>citée</w:delText>
        </w:r>
        <w:r w:rsidR="00BA0EA2" w:rsidRPr="0080357D" w:rsidDel="0080357D">
          <w:rPr>
            <w:lang w:val="en-GB"/>
            <w:rPrChange w:id="55" w:author="Maxence DRUTEL" w:date="2021-04-30T22:05:00Z">
              <w:rPr/>
            </w:rPrChange>
          </w:rPr>
          <w:delText>, décrite et commentée</w:delText>
        </w:r>
        <w:r w:rsidRPr="0080357D" w:rsidDel="0080357D">
          <w:rPr>
            <w:lang w:val="en-GB"/>
            <w:rPrChange w:id="56" w:author="Maxence DRUTEL" w:date="2021-04-30T22:05:00Z">
              <w:rPr/>
            </w:rPrChange>
          </w:rPr>
          <w:delText xml:space="preserve"> dans le texte.</w:delText>
        </w:r>
      </w:del>
    </w:p>
    <w:p w14:paraId="3F515F00" w14:textId="4B6642C9" w:rsidR="00A23267" w:rsidRPr="0080357D" w:rsidRDefault="00A23267">
      <w:pPr>
        <w:pStyle w:val="MonParagraphe-liste"/>
        <w:rPr>
          <w:ins w:id="57" w:author="Maxence DRUTEL" w:date="2021-04-30T22:03:00Z"/>
          <w:lang w:val="en-GB"/>
          <w:rPrChange w:id="58" w:author="Maxence DRUTEL" w:date="2021-04-30T22:05:00Z">
            <w:rPr>
              <w:ins w:id="59" w:author="Maxence DRUTEL" w:date="2021-04-30T22:03:00Z"/>
            </w:rPr>
          </w:rPrChange>
        </w:rPr>
      </w:pPr>
    </w:p>
    <w:p w14:paraId="5DD42140" w14:textId="6179D8DC" w:rsidR="0080357D" w:rsidRPr="0080357D" w:rsidRDefault="0080357D" w:rsidP="0080357D">
      <w:pPr>
        <w:pStyle w:val="MonTitreSection"/>
        <w:rPr>
          <w:ins w:id="60" w:author="Maxence DRUTEL" w:date="2021-04-30T22:06:00Z"/>
          <w:lang w:val="en-GB"/>
          <w:rPrChange w:id="61" w:author="Maxence DRUTEL" w:date="2021-04-30T22:08:00Z">
            <w:rPr>
              <w:ins w:id="62" w:author="Maxence DRUTEL" w:date="2021-04-30T22:06:00Z"/>
              <w:lang w:val="en-GB"/>
            </w:rPr>
          </w:rPrChange>
        </w:rPr>
        <w:pPrChange w:id="63" w:author="Maxence DRUTEL" w:date="2021-04-30T22:08:00Z">
          <w:pPr>
            <w:pStyle w:val="MonParagraphe"/>
          </w:pPr>
        </w:pPrChange>
      </w:pPr>
      <w:ins w:id="64" w:author="Maxence DRUTEL" w:date="2021-04-30T22:03:00Z">
        <w:r w:rsidRPr="0080357D">
          <w:rPr>
            <w:lang w:val="en-GB"/>
            <w:rPrChange w:id="65" w:author="Maxence DRUTEL" w:date="2021-04-30T22:05:00Z">
              <w:rPr/>
            </w:rPrChange>
          </w:rPr>
          <w:t>Algorith</w:t>
        </w:r>
      </w:ins>
      <w:ins w:id="66" w:author="Maxence DRUTEL" w:date="2021-04-30T22:04:00Z">
        <w:r w:rsidRPr="0080357D">
          <w:rPr>
            <w:lang w:val="en-GB"/>
            <w:rPrChange w:id="67" w:author="Maxence DRUTEL" w:date="2021-04-30T22:05:00Z">
              <w:rPr/>
            </w:rPrChange>
          </w:rPr>
          <w:t>ms</w:t>
        </w:r>
      </w:ins>
      <w:ins w:id="68" w:author="Maxence DRUTEL" w:date="2021-04-30T22:06:00Z">
        <w:r>
          <w:rPr>
            <w:lang w:val="en-GB"/>
          </w:rPr>
          <w:t>’ description</w:t>
        </w:r>
      </w:ins>
    </w:p>
    <w:p w14:paraId="303B3F42" w14:textId="1A815048" w:rsidR="0080357D" w:rsidRDefault="0080357D" w:rsidP="0080357D">
      <w:pPr>
        <w:pStyle w:val="MonParagraphe"/>
        <w:rPr>
          <w:ins w:id="69" w:author="Maxence DRUTEL" w:date="2021-04-30T22:08:00Z"/>
          <w:lang w:val="en-GB"/>
        </w:rPr>
      </w:pPr>
      <w:ins w:id="70" w:author="Maxence DRUTEL" w:date="2021-04-30T22:07:00Z">
        <w:r>
          <w:rPr>
            <w:lang w:val="en-GB"/>
          </w:rPr>
          <w:t>Our code will work based on 3 core algorithms complying to the functional requirements of the specification document</w:t>
        </w:r>
      </w:ins>
      <w:ins w:id="71" w:author="Maxence DRUTEL" w:date="2021-04-30T22:08:00Z">
        <w:r>
          <w:rPr>
            <w:lang w:val="en-GB"/>
          </w:rPr>
          <w:t>.</w:t>
        </w:r>
      </w:ins>
    </w:p>
    <w:p w14:paraId="6DF1A442" w14:textId="305BF2B9" w:rsidR="0080357D" w:rsidRDefault="0080357D" w:rsidP="0080357D">
      <w:pPr>
        <w:pStyle w:val="MonTitreSousSection"/>
        <w:rPr>
          <w:ins w:id="72" w:author="Maxence DRUTEL" w:date="2021-04-30T22:08:00Z"/>
          <w:lang w:val="en-GB"/>
        </w:rPr>
      </w:pPr>
      <w:ins w:id="73" w:author="Maxence DRUTEL" w:date="2021-04-30T22:08:00Z">
        <w:r>
          <w:rPr>
            <w:lang w:val="en-GB"/>
          </w:rPr>
          <w:t>FR8 – Determine the quality of air at a given time and location</w:t>
        </w:r>
      </w:ins>
    </w:p>
    <w:p w14:paraId="527B728E" w14:textId="3FB66FED" w:rsidR="0080357D" w:rsidRDefault="0080357D" w:rsidP="0080357D">
      <w:pPr>
        <w:pStyle w:val="MonParagraphe"/>
        <w:rPr>
          <w:ins w:id="74" w:author="Maxence DRUTEL" w:date="2021-04-30T22:18:00Z"/>
          <w:lang w:val="en-GB"/>
        </w:rPr>
      </w:pPr>
      <w:ins w:id="75" w:author="Maxence DRUTEL" w:date="2021-04-30T22:09:00Z">
        <w:r>
          <w:rPr>
            <w:lang w:val="en-GB"/>
          </w:rPr>
          <w:t>The goal is to</w:t>
        </w:r>
      </w:ins>
      <w:ins w:id="76" w:author="Maxence DRUTEL" w:date="2021-04-30T22:11:00Z">
        <w:r>
          <w:rPr>
            <w:lang w:val="en-GB"/>
          </w:rPr>
          <w:t xml:space="preserve"> determine the ATMO quality of air at a given time and location, based on the </w:t>
        </w:r>
      </w:ins>
      <w:ins w:id="77" w:author="Maxence DRUTEL" w:date="2021-04-30T22:12:00Z">
        <w:r>
          <w:rPr>
            <w:lang w:val="en-GB"/>
          </w:rPr>
          <w:t>neighbo</w:t>
        </w:r>
      </w:ins>
      <w:ins w:id="78" w:author="Maxence DRUTEL" w:date="2021-04-30T22:13:00Z">
        <w:r>
          <w:rPr>
            <w:lang w:val="en-GB"/>
          </w:rPr>
          <w:t xml:space="preserve">uring’s sensors records. </w:t>
        </w:r>
        <w:r w:rsidR="002A6C73">
          <w:rPr>
            <w:lang w:val="en-GB"/>
          </w:rPr>
          <w:t xml:space="preserve">We will </w:t>
        </w:r>
      </w:ins>
      <w:ins w:id="79" w:author="Maxence DRUTEL" w:date="2021-04-30T22:16:00Z">
        <w:r w:rsidR="002A6C73">
          <w:rPr>
            <w:lang w:val="en-GB"/>
          </w:rPr>
          <w:t>proceed</w:t>
        </w:r>
      </w:ins>
      <w:ins w:id="80" w:author="Maxence DRUTEL" w:date="2021-04-30T22:13:00Z">
        <w:r w:rsidR="002A6C73">
          <w:rPr>
            <w:lang w:val="en-GB"/>
          </w:rPr>
          <w:t xml:space="preserve"> by </w:t>
        </w:r>
      </w:ins>
      <w:ins w:id="81" w:author="Maxence DRUTEL" w:date="2021-04-30T22:17:00Z">
        <w:r w:rsidR="002A6C73">
          <w:rPr>
            <w:lang w:val="en-GB"/>
          </w:rPr>
          <w:t>estimating the concentration of the 4 attributes (O3, SO2, NO2 and PM10) at the target location</w:t>
        </w:r>
      </w:ins>
      <w:ins w:id="82" w:author="Maxence DRUTEL" w:date="2021-04-30T22:18:00Z">
        <w:r w:rsidR="002A6C73">
          <w:rPr>
            <w:lang w:val="en-GB"/>
          </w:rPr>
          <w:t xml:space="preserve"> </w:t>
        </w:r>
      </w:ins>
      <w:ins w:id="83" w:author="Maxence DRUTEL" w:date="2021-04-30T22:19:00Z">
        <w:r w:rsidR="002A6C73">
          <w:rPr>
            <w:lang w:val="en-GB"/>
          </w:rPr>
          <w:t xml:space="preserve">from </w:t>
        </w:r>
      </w:ins>
      <w:ins w:id="84" w:author="Maxence DRUTEL" w:date="2021-04-30T22:18:00Z">
        <w:r w:rsidR="002A6C73">
          <w:rPr>
            <w:lang w:val="en-GB"/>
          </w:rPr>
          <w:t>all measurements made up to 24 hours before of after the target time.</w:t>
        </w:r>
      </w:ins>
    </w:p>
    <w:p w14:paraId="502121F2" w14:textId="1FD4E835" w:rsidR="002A6C73" w:rsidRDefault="002A6C73" w:rsidP="002A6C73">
      <w:pPr>
        <w:pStyle w:val="MonParagraphe"/>
        <w:rPr>
          <w:ins w:id="85" w:author="Maxence DRUTEL" w:date="2021-04-30T22:23:00Z"/>
          <w:lang w:val="en-GB"/>
        </w:rPr>
        <w:pPrChange w:id="86" w:author="Maxence DRUTEL" w:date="2021-04-30T22:23:00Z">
          <w:pPr>
            <w:pStyle w:val="MonParagraphe"/>
          </w:pPr>
        </w:pPrChange>
      </w:pPr>
      <w:ins w:id="87" w:author="Maxence DRUTEL" w:date="2021-04-30T22:19:00Z">
        <w:r>
          <w:rPr>
            <w:lang w:val="en-GB"/>
          </w:rPr>
          <w:t>We will then weight these measurements by their relative d</w:t>
        </w:r>
      </w:ins>
      <w:ins w:id="88" w:author="Maxence DRUTEL" w:date="2021-04-30T22:20:00Z">
        <w:r>
          <w:rPr>
            <w:lang w:val="en-GB"/>
          </w:rPr>
          <w:t xml:space="preserve">istance: the closer the sensor is, the more it will count. To proceed, we will take a random sensor and calculate its distance for the target location: it will be our referential and have a weight of 1. </w:t>
        </w:r>
      </w:ins>
      <w:ins w:id="89" w:author="Maxence DRUTEL" w:date="2021-04-30T22:21:00Z">
        <w:r>
          <w:rPr>
            <w:lang w:val="en-GB"/>
          </w:rPr>
          <w:t xml:space="preserve">The weight of all other sensors will then be inversely proportionate to the distance from the target location: </w:t>
        </w:r>
      </w:ins>
      <m:oMath>
        <m:r>
          <w:ins w:id="90" w:author="Maxence DRUTEL" w:date="2021-04-30T22:21:00Z">
            <w:rPr>
              <w:rFonts w:ascii="Cambria Math" w:hAnsi="Cambria Math"/>
              <w:lang w:val="en-GB"/>
            </w:rPr>
            <m:t>weigh</m:t>
          </w:ins>
        </m:r>
        <m:sSub>
          <m:sSubPr>
            <m:ctrlPr>
              <w:ins w:id="91" w:author="Maxence DRUTEL" w:date="2021-04-30T22:22:00Z">
                <w:rPr>
                  <w:rFonts w:ascii="Cambria Math" w:hAnsi="Cambria Math"/>
                  <w:i/>
                  <w:lang w:val="en-GB"/>
                </w:rPr>
              </w:ins>
            </m:ctrlPr>
          </m:sSubPr>
          <m:e>
            <m:r>
              <w:ins w:id="92" w:author="Maxence DRUTEL" w:date="2021-04-30T22:21:00Z">
                <w:rPr>
                  <w:rFonts w:ascii="Cambria Math" w:hAnsi="Cambria Math"/>
                  <w:lang w:val="en-GB"/>
                </w:rPr>
                <m:t>t</m:t>
              </w:ins>
            </m:r>
          </m:e>
          <m:sub>
            <m:r>
              <w:ins w:id="93" w:author="Maxence DRUTEL" w:date="2021-04-30T22:22:00Z">
                <w:rPr>
                  <w:rFonts w:ascii="Cambria Math" w:hAnsi="Cambria Math"/>
                  <w:lang w:val="en-GB"/>
                </w:rPr>
                <m:t>sensor</m:t>
              </w:ins>
            </m:r>
          </m:sub>
        </m:sSub>
        <m:r>
          <w:ins w:id="94" w:author="Maxence DRUTEL" w:date="2021-04-30T22:22:00Z">
            <w:rPr>
              <w:rFonts w:ascii="Cambria Math" w:hAnsi="Cambria Math"/>
              <w:lang w:val="en-GB"/>
            </w:rPr>
            <m:t>=</m:t>
          </w:ins>
        </m:r>
        <m:f>
          <m:fPr>
            <m:ctrlPr>
              <w:ins w:id="95" w:author="Maxence DRUTEL" w:date="2021-04-30T22:22:00Z">
                <w:rPr>
                  <w:rFonts w:ascii="Cambria Math" w:hAnsi="Cambria Math"/>
                  <w:i/>
                  <w:lang w:val="en-GB"/>
                </w:rPr>
              </w:ins>
            </m:ctrlPr>
          </m:fPr>
          <m:num>
            <m:r>
              <w:ins w:id="96" w:author="Maxence DRUTEL" w:date="2021-04-30T22:22:00Z">
                <w:rPr>
                  <w:rFonts w:ascii="Cambria Math" w:hAnsi="Cambria Math"/>
                  <w:lang w:val="en-GB"/>
                </w:rPr>
                <m:t>distanc</m:t>
              </w:ins>
            </m:r>
            <m:sSub>
              <m:sSubPr>
                <m:ctrlPr>
                  <w:ins w:id="97" w:author="Maxence DRUTEL" w:date="2021-04-30T22:22:00Z">
                    <w:rPr>
                      <w:rFonts w:ascii="Cambria Math" w:hAnsi="Cambria Math"/>
                      <w:i/>
                      <w:lang w:val="en-GB"/>
                    </w:rPr>
                  </w:ins>
                </m:ctrlPr>
              </m:sSubPr>
              <m:e>
                <m:r>
                  <w:ins w:id="98" w:author="Maxence DRUTEL" w:date="2021-04-30T22:22:00Z">
                    <w:rPr>
                      <w:rFonts w:ascii="Cambria Math" w:hAnsi="Cambria Math"/>
                      <w:lang w:val="en-GB"/>
                    </w:rPr>
                    <m:t>e</m:t>
                  </w:ins>
                </m:r>
              </m:e>
              <m:sub>
                <m:r>
                  <w:ins w:id="99" w:author="Maxence DRUTEL" w:date="2021-04-30T22:22:00Z">
                    <w:rPr>
                      <w:rFonts w:ascii="Cambria Math" w:hAnsi="Cambria Math"/>
                      <w:lang w:val="en-GB"/>
                    </w:rPr>
                    <m:t>referencial</m:t>
                  </w:ins>
                </m:r>
              </m:sub>
            </m:sSub>
          </m:num>
          <m:den>
            <m:r>
              <w:ins w:id="100" w:author="Maxence DRUTEL" w:date="2021-04-30T22:22:00Z">
                <w:rPr>
                  <w:rFonts w:ascii="Cambria Math" w:hAnsi="Cambria Math"/>
                  <w:lang w:val="en-GB"/>
                </w:rPr>
                <m:t>distanc</m:t>
              </w:ins>
            </m:r>
            <m:sSub>
              <m:sSubPr>
                <m:ctrlPr>
                  <w:ins w:id="101" w:author="Maxence DRUTEL" w:date="2021-04-30T22:22:00Z">
                    <w:rPr>
                      <w:rFonts w:ascii="Cambria Math" w:hAnsi="Cambria Math"/>
                      <w:i/>
                      <w:lang w:val="en-GB"/>
                    </w:rPr>
                  </w:ins>
                </m:ctrlPr>
              </m:sSubPr>
              <m:e>
                <m:r>
                  <w:ins w:id="102" w:author="Maxence DRUTEL" w:date="2021-04-30T22:22:00Z">
                    <w:rPr>
                      <w:rFonts w:ascii="Cambria Math" w:hAnsi="Cambria Math"/>
                      <w:lang w:val="en-GB"/>
                    </w:rPr>
                    <m:t>e</m:t>
                  </w:ins>
                </m:r>
              </m:e>
              <m:sub>
                <m:r>
                  <w:ins w:id="103" w:author="Maxence DRUTEL" w:date="2021-04-30T22:22:00Z">
                    <w:rPr>
                      <w:rFonts w:ascii="Cambria Math" w:hAnsi="Cambria Math"/>
                      <w:lang w:val="en-GB"/>
                    </w:rPr>
                    <m:t>sensor</m:t>
                  </w:ins>
                </m:r>
              </m:sub>
            </m:sSub>
          </m:den>
        </m:f>
      </m:oMath>
      <w:ins w:id="104" w:author="Maxence DRUTEL" w:date="2021-04-30T22:22:00Z">
        <w:r>
          <w:rPr>
            <w:lang w:val="en-GB"/>
          </w:rPr>
          <w:t>. If the referential is at 100m of the target location, a sensor located at 50m will have a w</w:t>
        </w:r>
      </w:ins>
      <w:ins w:id="105" w:author="Maxence DRUTEL" w:date="2021-04-30T22:23:00Z">
        <w:r>
          <w:rPr>
            <w:lang w:val="en-GB"/>
          </w:rPr>
          <w:t>eight of 2, and a sensor at 300m a weight of 1/3.</w:t>
        </w:r>
      </w:ins>
    </w:p>
    <w:p w14:paraId="4378BDC1" w14:textId="0616F905" w:rsidR="002A6C73" w:rsidRDefault="002A6C73" w:rsidP="002A6C73">
      <w:pPr>
        <w:pStyle w:val="MonParagraphe"/>
        <w:rPr>
          <w:ins w:id="106" w:author="Maxence DRUTEL" w:date="2021-04-30T22:25:00Z"/>
          <w:lang w:val="en-GB"/>
        </w:rPr>
      </w:pPr>
      <w:ins w:id="107" w:author="Maxence DRUTEL" w:date="2021-04-30T22:23:00Z">
        <w:r>
          <w:rPr>
            <w:lang w:val="en-GB"/>
          </w:rPr>
          <w:t xml:space="preserve">Finally, we </w:t>
        </w:r>
        <w:r w:rsidR="005F74A9">
          <w:rPr>
            <w:lang w:val="en-GB"/>
          </w:rPr>
          <w:t>determine the weighted average of measurements for each attribute from our determined weights</w:t>
        </w:r>
      </w:ins>
      <w:ins w:id="108" w:author="Maxence DRUTEL" w:date="2021-04-30T22:24:00Z">
        <w:r w:rsidR="005F74A9">
          <w:rPr>
            <w:lang w:val="en-GB"/>
          </w:rPr>
          <w:t>. We can then apply the ATMO quality of air formula (</w:t>
        </w:r>
        <w:r w:rsidR="005F74A9">
          <w:rPr>
            <w:lang w:val="en-GB"/>
          </w:rPr>
          <w:fldChar w:fldCharType="begin"/>
        </w:r>
        <w:r w:rsidR="005F74A9">
          <w:rPr>
            <w:lang w:val="en-GB"/>
          </w:rPr>
          <w:instrText xml:space="preserve"> HYPERLINK "</w:instrText>
        </w:r>
        <w:r w:rsidR="005F74A9" w:rsidRPr="005F74A9">
          <w:rPr>
            <w:lang w:val="en-GB"/>
          </w:rPr>
          <w:instrText>https://fr.wikipedia.org/wiki/Indice_de_qualit%C3%A9_de_l%27air</w:instrText>
        </w:r>
        <w:r w:rsidR="005F74A9">
          <w:rPr>
            <w:lang w:val="en-GB"/>
          </w:rPr>
          <w:instrText xml:space="preserve">" </w:instrText>
        </w:r>
        <w:r w:rsidR="005F74A9">
          <w:rPr>
            <w:lang w:val="en-GB"/>
          </w:rPr>
          <w:fldChar w:fldCharType="separate"/>
        </w:r>
        <w:r w:rsidR="005F74A9" w:rsidRPr="0081695A">
          <w:rPr>
            <w:rStyle w:val="Lienhypertexte"/>
            <w:lang w:val="en-GB"/>
          </w:rPr>
          <w:t>https://fr.wikipedia.org/wiki/Indice_de_qualit%C3%A9_de_l%27air</w:t>
        </w:r>
        <w:r w:rsidR="005F74A9">
          <w:rPr>
            <w:lang w:val="en-GB"/>
          </w:rPr>
          <w:fldChar w:fldCharType="end"/>
        </w:r>
        <w:r w:rsidR="005F74A9">
          <w:rPr>
            <w:lang w:val="en-GB"/>
          </w:rPr>
          <w:t xml:space="preserve">) to return the quality of air </w:t>
        </w:r>
      </w:ins>
      <w:ins w:id="109" w:author="Maxence DRUTEL" w:date="2021-04-30T22:25:00Z">
        <w:r w:rsidR="005F74A9">
          <w:rPr>
            <w:lang w:val="en-GB"/>
          </w:rPr>
          <w:t>of the location at the specified time</w:t>
        </w:r>
      </w:ins>
    </w:p>
    <w:p w14:paraId="3A5BE512" w14:textId="22D20107" w:rsidR="005F74A9" w:rsidRDefault="005F74A9" w:rsidP="002A6C73">
      <w:pPr>
        <w:pStyle w:val="MonParagraphe"/>
        <w:rPr>
          <w:ins w:id="110" w:author="Maxence DRUTEL" w:date="2021-04-30T22:25:00Z"/>
          <w:lang w:val="en-GB"/>
        </w:rPr>
      </w:pPr>
    </w:p>
    <w:p w14:paraId="012A272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11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12" w:author="Maxence DRUTEL" w:date="2021-04-30T22:28:00Z">
            <w:rPr>
              <w:ins w:id="113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14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1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algorithm FR8_quality is</w:t>
        </w:r>
      </w:ins>
    </w:p>
    <w:p w14:paraId="492BE811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16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17" w:author="Maxence DRUTEL" w:date="2021-04-30T22:28:00Z">
            <w:rPr>
              <w:ins w:id="118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19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2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inputs: Period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2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timePeriod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2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, Position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2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askedPosition</w:t>
        </w:r>
        <w:proofErr w:type="spellEnd"/>
      </w:ins>
    </w:p>
    <w:p w14:paraId="3472AE2B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2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25" w:author="Maxence DRUTEL" w:date="2021-04-30T22:28:00Z">
            <w:rPr>
              <w:ins w:id="12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2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2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output: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2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ATMOData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3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3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predictedATMOScore</w:t>
        </w:r>
        <w:proofErr w:type="spellEnd"/>
      </w:ins>
    </w:p>
    <w:p w14:paraId="2E906C55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32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33" w:author="Maxence DRUTEL" w:date="2021-04-30T22:28:00Z">
            <w:rPr>
              <w:ins w:id="134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35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3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call: FR8_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3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quality(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3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Period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3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timePeriod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4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, Position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4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askedPosition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4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)</w:t>
        </w:r>
      </w:ins>
    </w:p>
    <w:p w14:paraId="7598C20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43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44" w:author="Maxence DRUTEL" w:date="2021-04-30T22:28:00Z">
            <w:rPr>
              <w:ins w:id="145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46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4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{</w:t>
        </w:r>
      </w:ins>
    </w:p>
    <w:p w14:paraId="0057AB5C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48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49" w:author="Maxence DRUTEL" w:date="2021-04-30T22:28:00Z">
            <w:rPr>
              <w:ins w:id="150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51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5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// returns True if the timestamp is inside the period, False otherwise.</w:t>
        </w:r>
      </w:ins>
    </w:p>
    <w:p w14:paraId="3E5599CD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53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54" w:author="Maxence DRUTEL" w:date="2021-04-30T22:28:00Z">
            <w:rPr>
              <w:ins w:id="155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56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5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function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5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isGivenTimeInsideTimePeriod(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5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Pediod period, Time timestamp) -&gt; Boolean isInside </w:t>
        </w:r>
      </w:ins>
    </w:p>
    <w:p w14:paraId="74FA1BD9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60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61" w:author="Maxence DRUTEL" w:date="2021-04-30T22:28:00Z">
            <w:rPr>
              <w:ins w:id="162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63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6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if </w:t>
        </w:r>
        <w:proofErr w:type="spellStart"/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6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period.start</w:t>
        </w:r>
        <w:proofErr w:type="spellEnd"/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6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&lt;= timestamp and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6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period.end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6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&gt;= timestamp</w:t>
        </w:r>
      </w:ins>
    </w:p>
    <w:p w14:paraId="3A0B3BE8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69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70" w:author="Maxence DRUTEL" w:date="2021-04-30T22:28:00Z">
            <w:rPr>
              <w:ins w:id="171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72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7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return true</w:t>
        </w:r>
      </w:ins>
    </w:p>
    <w:p w14:paraId="5C0618A8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7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75" w:author="Maxence DRUTEL" w:date="2021-04-30T22:28:00Z">
            <w:rPr>
              <w:ins w:id="17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7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7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else</w:t>
        </w:r>
      </w:ins>
    </w:p>
    <w:p w14:paraId="70ECDC04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79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80" w:author="Maxence DRUTEL" w:date="2021-04-30T22:28:00Z">
            <w:rPr>
              <w:ins w:id="181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82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8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return false</w:t>
        </w:r>
      </w:ins>
    </w:p>
    <w:p w14:paraId="49C17060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8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85" w:author="Maxence DRUTEL" w:date="2021-04-30T22:28:00Z">
            <w:rPr>
              <w:ins w:id="18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8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8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lastRenderedPageBreak/>
          <w:t>    </w:t>
        </w:r>
      </w:ins>
    </w:p>
    <w:p w14:paraId="1D00F48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89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90" w:author="Maxence DRUTEL" w:date="2021-04-30T22:28:00Z">
            <w:rPr>
              <w:ins w:id="191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92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9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// returns the distance between 2 positions</w:t>
        </w:r>
      </w:ins>
    </w:p>
    <w:p w14:paraId="48B0ECB4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19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195" w:author="Maxence DRUTEL" w:date="2021-04-30T22:28:00Z">
            <w:rPr>
              <w:ins w:id="19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19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9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function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19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distanceBetweenPositions(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0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Position a, Position b) -&gt; Float distance</w:t>
        </w:r>
      </w:ins>
    </w:p>
    <w:p w14:paraId="46758830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01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02" w:author="Maxence DRUTEL" w:date="2021-04-30T22:28:00Z">
            <w:rPr>
              <w:ins w:id="203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</w:p>
    <w:p w14:paraId="25F66844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0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05" w:author="Maxence DRUTEL" w:date="2021-04-30T22:28:00Z">
            <w:rPr>
              <w:ins w:id="20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0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0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// get a random Sensor, the fastest to get actually</w:t>
        </w:r>
      </w:ins>
    </w:p>
    <w:p w14:paraId="790AAF79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09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10" w:author="Maxence DRUTEL" w:date="2021-04-30T22:28:00Z">
            <w:rPr>
              <w:ins w:id="211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12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1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function </w:t>
        </w:r>
        <w:proofErr w:type="spellStart"/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1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getASensor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1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(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1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) -&gt; Sensor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1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sensor</w:t>
        </w:r>
        <w:proofErr w:type="spellEnd"/>
      </w:ins>
    </w:p>
    <w:p w14:paraId="29FAACB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18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19" w:author="Maxence DRUTEL" w:date="2021-04-30T22:28:00Z">
            <w:rPr>
              <w:ins w:id="220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</w:p>
    <w:p w14:paraId="10BFE655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21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22" w:author="Maxence DRUTEL" w:date="2021-04-30T22:28:00Z">
            <w:rPr>
              <w:ins w:id="223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24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2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// convert </w:t>
        </w:r>
      </w:ins>
    </w:p>
    <w:p w14:paraId="2CF4112A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26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27" w:author="Maxence DRUTEL" w:date="2021-04-30T22:28:00Z">
            <w:rPr>
              <w:ins w:id="228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29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3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function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3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convertValuesAttributesToATMOCoefficient(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3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Map&lt;Attribute, Float&gt; values) -&gt; ATMOData predictedATMOScore</w:t>
        </w:r>
      </w:ins>
    </w:p>
    <w:p w14:paraId="2A433A45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33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34" w:author="Maxence DRUTEL" w:date="2021-04-30T22:28:00Z">
            <w:rPr>
              <w:ins w:id="235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</w:p>
    <w:p w14:paraId="701F43E0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36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37" w:author="Maxence DRUTEL" w:date="2021-04-30T22:28:00Z">
            <w:rPr>
              <w:ins w:id="238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39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4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// get a list of all measurements</w:t>
        </w:r>
      </w:ins>
    </w:p>
    <w:p w14:paraId="7A7BEE45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41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42" w:author="Maxence DRUTEL" w:date="2021-04-30T22:28:00Z">
            <w:rPr>
              <w:ins w:id="243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44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4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function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4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getAllMeasurements(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4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) -&gt; Measurement[] allMeasurements</w:t>
        </w:r>
      </w:ins>
    </w:p>
    <w:p w14:paraId="7F70BDAE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48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49" w:author="Maxence DRUTEL" w:date="2021-04-30T22:28:00Z">
            <w:rPr>
              <w:ins w:id="250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51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5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</w:t>
        </w:r>
      </w:ins>
    </w:p>
    <w:p w14:paraId="2329BCB7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53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54" w:author="Maxence DRUTEL" w:date="2021-04-30T22:28:00Z">
            <w:rPr>
              <w:ins w:id="255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56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5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// returns predicted values for ATMO attributes for a given position and a considered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5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period of time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5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for the data</w:t>
        </w:r>
      </w:ins>
    </w:p>
    <w:p w14:paraId="13397FBE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60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61" w:author="Maxence DRUTEL" w:date="2021-04-30T22:28:00Z">
            <w:rPr>
              <w:ins w:id="262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63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6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function FR8_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6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qualityAttributes(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6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Period timePeriod, Position askedPosition) -&gt; Map&lt;Attribute, Float&gt; attributesPredictedValues</w:t>
        </w:r>
      </w:ins>
    </w:p>
    <w:p w14:paraId="1FE64589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67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68" w:author="Maxence DRUTEL" w:date="2021-04-30T22:28:00Z">
            <w:rPr>
              <w:ins w:id="269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70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7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var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7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Attribute[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7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] attributes := getAllAttributes() // an array of all data types (Attibutes)</w:t>
        </w:r>
      </w:ins>
    </w:p>
    <w:p w14:paraId="6006645F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7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75" w:author="Maxence DRUTEL" w:date="2021-04-30T22:28:00Z">
            <w:rPr>
              <w:ins w:id="27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7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7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var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7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Measurement[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8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] allMeasurements := getAllMeasurements()</w:t>
        </w:r>
      </w:ins>
    </w:p>
    <w:p w14:paraId="704574EA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81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82" w:author="Maxence DRUTEL" w:date="2021-04-30T22:28:00Z">
            <w:rPr>
              <w:ins w:id="283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</w:p>
    <w:p w14:paraId="33A31E2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8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285" w:author="Maxence DRUTEL" w:date="2021-04-30T22:28:00Z">
            <w:rPr>
              <w:ins w:id="28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28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8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var Map&lt;Attribute, Float&gt; </w:t>
        </w:r>
        <w:proofErr w:type="spellStart"/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8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numeratorSums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9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: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9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= {</w:t>
        </w:r>
      </w:ins>
    </w:p>
    <w:p w14:paraId="13C7D233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92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  <w:ins w:id="293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29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attributes.O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3: 0.0,</w:t>
        </w:r>
      </w:ins>
    </w:p>
    <w:p w14:paraId="73D7ABD1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95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  <w:ins w:id="296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   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attributes.NO3: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0.0,</w:t>
        </w:r>
      </w:ins>
    </w:p>
    <w:p w14:paraId="33E76118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97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  <w:ins w:id="298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   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attributes.SO2: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0.0,</w:t>
        </w:r>
      </w:ins>
    </w:p>
    <w:p w14:paraId="4E84AC69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299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00" w:author="Maxence DRUTEL" w:date="2021-04-30T22:28:00Z">
            <w:rPr>
              <w:ins w:id="301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02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           </w:t>
        </w:r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0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attributes.PM10: 0.0</w:t>
        </w:r>
      </w:ins>
    </w:p>
    <w:p w14:paraId="52D7180D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0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05" w:author="Maxence DRUTEL" w:date="2021-04-30T22:28:00Z">
            <w:rPr>
              <w:ins w:id="30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0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0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}</w:t>
        </w:r>
      </w:ins>
    </w:p>
    <w:p w14:paraId="20C297BF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09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10" w:author="Maxence DRUTEL" w:date="2021-04-30T22:28:00Z">
            <w:rPr>
              <w:ins w:id="311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12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1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var Map&lt;Attribute, Float&gt; </w:t>
        </w:r>
        <w:proofErr w:type="spellStart"/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1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denominatorSums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1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: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1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= {</w:t>
        </w:r>
      </w:ins>
    </w:p>
    <w:p w14:paraId="644438E0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17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18" w:author="Maxence DRUTEL" w:date="2021-04-30T22:28:00Z">
            <w:rPr>
              <w:ins w:id="319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20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2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2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attributes.O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2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3: 0.0,</w:t>
        </w:r>
      </w:ins>
    </w:p>
    <w:p w14:paraId="2846D5F3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2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25" w:author="Maxence DRUTEL" w:date="2021-04-30T22:28:00Z">
            <w:rPr>
              <w:ins w:id="32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2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2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attributes.NO3: 0.0,</w:t>
        </w:r>
      </w:ins>
    </w:p>
    <w:p w14:paraId="408A865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29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30" w:author="Maxence DRUTEL" w:date="2021-04-30T22:28:00Z">
            <w:rPr>
              <w:ins w:id="331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32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3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lastRenderedPageBreak/>
          <w:t>            attributes.SO2: 0.0,</w:t>
        </w:r>
      </w:ins>
    </w:p>
    <w:p w14:paraId="1D4FD6BA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3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35" w:author="Maxence DRUTEL" w:date="2021-04-30T22:28:00Z">
            <w:rPr>
              <w:ins w:id="33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3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38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attributes.PM10: 0.0</w:t>
        </w:r>
      </w:ins>
    </w:p>
    <w:p w14:paraId="1AED565E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39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40" w:author="Maxence DRUTEL" w:date="2021-04-30T22:28:00Z">
            <w:rPr>
              <w:ins w:id="341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42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4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}</w:t>
        </w:r>
      </w:ins>
    </w:p>
    <w:p w14:paraId="1E1721DA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44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45" w:author="Maxence DRUTEL" w:date="2021-04-30T22:28:00Z">
            <w:rPr>
              <w:ins w:id="346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</w:p>
    <w:p w14:paraId="787A6988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47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48" w:author="Maxence DRUTEL" w:date="2021-04-30T22:28:00Z">
            <w:rPr>
              <w:ins w:id="349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50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5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var Sensor </w:t>
        </w:r>
        <w:proofErr w:type="spellStart"/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5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referentiel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5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: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5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=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5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getASensor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5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()</w:t>
        </w:r>
      </w:ins>
    </w:p>
    <w:p w14:paraId="0B2F6F3C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57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58" w:author="Maxence DRUTEL" w:date="2021-04-30T22:28:00Z">
            <w:rPr>
              <w:ins w:id="359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</w:p>
    <w:p w14:paraId="35CB08C5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60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61" w:author="Maxence DRUTEL" w:date="2021-04-30T22:28:00Z">
            <w:rPr>
              <w:ins w:id="362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63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6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for each measurement in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6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allMeasurements</w:t>
        </w:r>
        <w:proofErr w:type="spellEnd"/>
      </w:ins>
    </w:p>
    <w:p w14:paraId="491C3B57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66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67" w:author="Maxence DRUTEL" w:date="2021-04-30T22:28:00Z">
            <w:rPr>
              <w:ins w:id="368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69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7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if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7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measurement.getSensor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7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().reliable and isGivenTimeInsideTimePeriod(timePeriod, measurement.timestamp)</w:t>
        </w:r>
      </w:ins>
    </w:p>
    <w:p w14:paraId="5B1D6746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73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  <w:ins w:id="374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7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var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Float coefficient := distanceBetweenPositions(referentiel.position, measurement.getSensor().position)</w:t>
        </w:r>
      </w:ins>
    </w:p>
    <w:p w14:paraId="120FCD23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76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  <w:ins w:id="377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       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numeratorSums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[measurement.attribute] := numeratorSums[measurement.attribute] + (coefficient * measurement.value)</w:t>
        </w:r>
      </w:ins>
    </w:p>
    <w:p w14:paraId="033D6FFD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78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79" w:author="Maxence DRUTEL" w:date="2021-04-30T22:28:00Z">
            <w:rPr>
              <w:ins w:id="380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81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               </w:t>
        </w:r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8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denominatorSums[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8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measurement.attribute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8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] := denominatorSums[measurement.attribute] + coefficient</w:t>
        </w:r>
      </w:ins>
    </w:p>
    <w:p w14:paraId="66FE003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85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86" w:author="Maxence DRUTEL" w:date="2021-04-30T22:28:00Z">
            <w:rPr>
              <w:ins w:id="387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88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8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</w:t>
        </w:r>
      </w:ins>
    </w:p>
    <w:p w14:paraId="395A5C5A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90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91" w:author="Maxence DRUTEL" w:date="2021-04-30T22:28:00Z">
            <w:rPr>
              <w:ins w:id="392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393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9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var Map&lt;Attribute, Float&gt; </w:t>
        </w:r>
        <w:proofErr w:type="spellStart"/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95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attributesPredictedValues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9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: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39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= {</w:t>
        </w:r>
      </w:ins>
    </w:p>
    <w:p w14:paraId="5A95BF89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398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399" w:author="Maxence DRUTEL" w:date="2021-04-30T22:28:00Z">
            <w:rPr>
              <w:ins w:id="400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01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0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0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attributes.O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0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3: 0.0,</w:t>
        </w:r>
      </w:ins>
    </w:p>
    <w:p w14:paraId="3DE1D89D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05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06" w:author="Maxence DRUTEL" w:date="2021-04-30T22:28:00Z">
            <w:rPr>
              <w:ins w:id="407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08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0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attributes.NO3: 0.0,</w:t>
        </w:r>
      </w:ins>
    </w:p>
    <w:p w14:paraId="1C3FE3D1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10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11" w:author="Maxence DRUTEL" w:date="2021-04-30T22:28:00Z">
            <w:rPr>
              <w:ins w:id="412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13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1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attributes.SO2: 0.0,</w:t>
        </w:r>
      </w:ins>
    </w:p>
    <w:p w14:paraId="5A13882A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15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16" w:author="Maxence DRUTEL" w:date="2021-04-30T22:28:00Z">
            <w:rPr>
              <w:ins w:id="417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18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1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    attributes.PM10: 0.0</w:t>
        </w:r>
      </w:ins>
    </w:p>
    <w:p w14:paraId="3A5B98C9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20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21" w:author="Maxence DRUTEL" w:date="2021-04-30T22:28:00Z">
            <w:rPr>
              <w:ins w:id="422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23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2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}</w:t>
        </w:r>
      </w:ins>
    </w:p>
    <w:p w14:paraId="67013594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25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26" w:author="Maxence DRUTEL" w:date="2021-04-30T22:28:00Z">
            <w:rPr>
              <w:ins w:id="427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28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2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3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attributesPredictedValues :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3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= numeratorSum/denominatorSums</w:t>
        </w:r>
      </w:ins>
    </w:p>
    <w:p w14:paraId="3471517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32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33" w:author="Maxence DRUTEL" w:date="2021-04-30T22:28:00Z">
            <w:rPr>
              <w:ins w:id="434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35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36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</w:t>
        </w:r>
      </w:ins>
    </w:p>
    <w:p w14:paraId="7A4E64B7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37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38" w:author="Maxence DRUTEL" w:date="2021-04-30T22:28:00Z">
            <w:rPr>
              <w:ins w:id="439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40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4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return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4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attributesPredictedValues</w:t>
        </w:r>
        <w:proofErr w:type="spellEnd"/>
      </w:ins>
    </w:p>
    <w:p w14:paraId="2C7ACCAC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43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44" w:author="Maxence DRUTEL" w:date="2021-04-30T22:28:00Z">
            <w:rPr>
              <w:ins w:id="445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46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47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</w:t>
        </w:r>
      </w:ins>
    </w:p>
    <w:p w14:paraId="7E0AB6A0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48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49" w:author="Maxence DRUTEL" w:date="2021-04-30T22:28:00Z">
            <w:rPr>
              <w:ins w:id="450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51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52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// returns a ATMO coefficient for a given position and a considered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53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period of time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5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for the data</w:t>
        </w:r>
      </w:ins>
    </w:p>
    <w:p w14:paraId="7C0D17A6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55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  <w:lang w:val="en-AU"/>
          <w:rPrChange w:id="456" w:author="Maxence DRUTEL" w:date="2021-04-30T22:28:00Z">
            <w:rPr>
              <w:ins w:id="457" w:author="Maxence DRUTEL" w:date="2021-04-30T22:28:00Z"/>
              <w:rFonts w:ascii="Consolas" w:eastAsia="Times New Roman" w:hAnsi="Consolas" w:cs="Times New Roman"/>
              <w:color w:val="F8F8F2"/>
              <w:kern w:val="0"/>
              <w:sz w:val="21"/>
              <w:szCs w:val="21"/>
            </w:rPr>
          </w:rPrChange>
        </w:rPr>
      </w:pPr>
      <w:ins w:id="458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59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function FR8_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60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quality(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61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Period timePeriod, Position askedPosition) -&gt; ATMOData predictedATMOScore</w:t>
        </w:r>
      </w:ins>
    </w:p>
    <w:p w14:paraId="1D514181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62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  <w:ins w:id="463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  <w:lang w:val="en-AU"/>
            <w:rPrChange w:id="464" w:author="Maxence DRUTEL" w:date="2021-04-30T22:28:00Z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</w:rPr>
            </w:rPrChange>
          </w:rPr>
          <w:t>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var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Map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&lt;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Attribute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,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Float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&gt;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results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:= FR8_qualityAttributes</w:t>
        </w:r>
      </w:ins>
    </w:p>
    <w:p w14:paraId="514AB1A0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65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  <w:ins w:id="466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       </w:t>
        </w:r>
        <w:proofErr w:type="gram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return</w:t>
        </w:r>
        <w:proofErr w:type="gram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 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convertValuesAttributesToATMOCoefficient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(</w:t>
        </w:r>
        <w:proofErr w:type="spellStart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results</w:t>
        </w:r>
        <w:proofErr w:type="spellEnd"/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t>)</w:t>
        </w:r>
      </w:ins>
    </w:p>
    <w:p w14:paraId="398D3712" w14:textId="77777777" w:rsidR="005F74A9" w:rsidRP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67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</w:p>
    <w:p w14:paraId="29405EFC" w14:textId="659E1063" w:rsidR="005F74A9" w:rsidRDefault="005F74A9" w:rsidP="005F74A9">
      <w:pPr>
        <w:widowControl/>
        <w:shd w:val="clear" w:color="auto" w:fill="272822"/>
        <w:suppressAutoHyphens w:val="0"/>
        <w:autoSpaceDN/>
        <w:spacing w:line="285" w:lineRule="atLeast"/>
        <w:textAlignment w:val="auto"/>
        <w:rPr>
          <w:ins w:id="468" w:author="Maxence DRUTEL" w:date="2021-04-30T22:28:00Z"/>
          <w:rFonts w:ascii="Consolas" w:eastAsia="Times New Roman" w:hAnsi="Consolas" w:cs="Times New Roman"/>
          <w:color w:val="F8F8F2"/>
          <w:kern w:val="0"/>
          <w:sz w:val="21"/>
          <w:szCs w:val="21"/>
        </w:rPr>
      </w:pPr>
      <w:ins w:id="469" w:author="Maxence DRUTEL" w:date="2021-04-30T22:28:00Z">
        <w:r w:rsidRPr="005F74A9">
          <w:rPr>
            <w:rFonts w:ascii="Consolas" w:eastAsia="Times New Roman" w:hAnsi="Consolas" w:cs="Times New Roman"/>
            <w:color w:val="F8F8F2"/>
            <w:kern w:val="0"/>
            <w:sz w:val="21"/>
            <w:szCs w:val="21"/>
          </w:rPr>
          <w:lastRenderedPageBreak/>
          <w:t>}   </w:t>
        </w:r>
      </w:ins>
    </w:p>
    <w:p w14:paraId="7BE78366" w14:textId="607E150E" w:rsidR="005F74A9" w:rsidRDefault="005F74A9" w:rsidP="005F74A9">
      <w:pPr>
        <w:pStyle w:val="MonTitreSousSection"/>
        <w:rPr>
          <w:ins w:id="470" w:author="Maxence DRUTEL" w:date="2021-04-30T22:30:00Z"/>
          <w:lang w:val="en-GB"/>
        </w:rPr>
      </w:pPr>
      <w:ins w:id="471" w:author="Maxence DRUTEL" w:date="2021-04-30T22:28:00Z">
        <w:r w:rsidRPr="005F74A9">
          <w:rPr>
            <w:lang w:val="en-AU"/>
            <w:rPrChange w:id="472" w:author="Maxence DRUTEL" w:date="2021-04-30T22:29:00Z">
              <w:rPr/>
            </w:rPrChange>
          </w:rPr>
          <w:t xml:space="preserve">FR5 </w:t>
        </w:r>
      </w:ins>
      <w:ins w:id="473" w:author="Maxence DRUTEL" w:date="2021-04-30T22:29:00Z">
        <w:r w:rsidRPr="005F74A9">
          <w:rPr>
            <w:lang w:val="en-AU"/>
            <w:rPrChange w:id="474" w:author="Maxence DRUTEL" w:date="2021-04-30T22:29:00Z">
              <w:rPr/>
            </w:rPrChange>
          </w:rPr>
          <w:t xml:space="preserve">– </w:t>
        </w:r>
        <w:r>
          <w:rPr>
            <w:lang w:val="en-GB"/>
          </w:rPr>
          <w:t>Determine if a sensor is reliable</w:t>
        </w:r>
      </w:ins>
    </w:p>
    <w:p w14:paraId="5FFA96C5" w14:textId="6A27E596" w:rsidR="005F74A9" w:rsidRPr="005F74A9" w:rsidRDefault="005F74A9" w:rsidP="005F74A9">
      <w:pPr>
        <w:pStyle w:val="MonParagraphe"/>
        <w:rPr>
          <w:ins w:id="475" w:author="Maxence DRUTEL" w:date="2021-04-30T22:28:00Z"/>
          <w:lang w:val="en-GB"/>
          <w:rPrChange w:id="476" w:author="Maxence DRUTEL" w:date="2021-04-30T22:30:00Z">
            <w:rPr>
              <w:ins w:id="477" w:author="Maxence DRUTEL" w:date="2021-04-30T22:28:00Z"/>
            </w:rPr>
          </w:rPrChange>
        </w:rPr>
        <w:pPrChange w:id="478" w:author="Maxence DRUTEL" w:date="2021-04-30T22:30:00Z">
          <w:pPr>
            <w:widowControl/>
            <w:shd w:val="clear" w:color="auto" w:fill="272822"/>
            <w:suppressAutoHyphens w:val="0"/>
            <w:autoSpaceDN/>
            <w:spacing w:line="285" w:lineRule="atLeast"/>
            <w:textAlignment w:val="auto"/>
          </w:pPr>
        </w:pPrChange>
      </w:pPr>
      <w:ins w:id="479" w:author="Maxence DRUTEL" w:date="2021-04-30T22:30:00Z">
        <w:r>
          <w:rPr>
            <w:lang w:val="en-GB"/>
          </w:rPr>
          <w:t>The goal is to determine if a private sensor is</w:t>
        </w:r>
      </w:ins>
    </w:p>
    <w:p w14:paraId="56FC761E" w14:textId="2E4C30BF" w:rsidR="005F74A9" w:rsidRDefault="005F74A9" w:rsidP="002A6C73">
      <w:pPr>
        <w:pStyle w:val="MonParagraphe"/>
        <w:rPr>
          <w:ins w:id="480" w:author="Maxence DRUTEL" w:date="2021-04-30T22:25:00Z"/>
          <w:lang w:val="en-GB"/>
        </w:rPr>
      </w:pPr>
    </w:p>
    <w:p w14:paraId="3BF6CCAE" w14:textId="77777777" w:rsidR="005F74A9" w:rsidRPr="0080357D" w:rsidRDefault="005F74A9" w:rsidP="002A6C73">
      <w:pPr>
        <w:pStyle w:val="MonParagraphe"/>
        <w:rPr>
          <w:ins w:id="481" w:author="Maxence DRUTEL" w:date="2021-04-30T22:05:00Z"/>
          <w:lang w:val="en-GB"/>
          <w:rPrChange w:id="482" w:author="Maxence DRUTEL" w:date="2021-04-30T22:08:00Z">
            <w:rPr>
              <w:ins w:id="483" w:author="Maxence DRUTEL" w:date="2021-04-30T22:05:00Z"/>
              <w:lang w:val="en-GB"/>
            </w:rPr>
          </w:rPrChange>
        </w:rPr>
        <w:pPrChange w:id="484" w:author="Maxence DRUTEL" w:date="2021-04-30T22:23:00Z">
          <w:pPr>
            <w:pStyle w:val="MonTitreSection"/>
          </w:pPr>
        </w:pPrChange>
      </w:pPr>
    </w:p>
    <w:p w14:paraId="130EE2DB" w14:textId="3A51F0DA" w:rsidR="0080357D" w:rsidRPr="0080357D" w:rsidRDefault="0080357D" w:rsidP="0080357D">
      <w:pPr>
        <w:pStyle w:val="MonParagraphe"/>
        <w:rPr>
          <w:lang w:val="en-GB"/>
          <w:rPrChange w:id="485" w:author="Maxence DRUTEL" w:date="2021-04-30T22:05:00Z">
            <w:rPr/>
          </w:rPrChange>
        </w:rPr>
        <w:pPrChange w:id="486" w:author="Maxence DRUTEL" w:date="2021-04-30T22:05:00Z">
          <w:pPr>
            <w:pStyle w:val="MonParagraphe-liste"/>
          </w:pPr>
        </w:pPrChange>
      </w:pPr>
    </w:p>
    <w:p w14:paraId="2FB655F2" w14:textId="3C6BD32E" w:rsidR="00A23267" w:rsidRPr="0080357D" w:rsidRDefault="00BA0EA2" w:rsidP="00AC377D">
      <w:pPr>
        <w:pStyle w:val="MonParagraphe"/>
        <w:rPr>
          <w:lang w:val="en-GB"/>
          <w:rPrChange w:id="487" w:author="Maxence DRUTEL" w:date="2021-04-30T22:05:00Z">
            <w:rPr/>
          </w:rPrChange>
        </w:rPr>
      </w:pPr>
      <w:del w:id="488" w:author="Maxence DRUTEL" w:date="2021-04-30T22:03:00Z">
        <w:r w:rsidRPr="0080357D" w:rsidDel="0080357D">
          <w:rPr>
            <w:noProof/>
            <w:lang w:val="en-GB"/>
            <w:rPrChange w:id="489" w:author="Maxence DRUTEL" w:date="2021-04-30T22:05:00Z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0C01AE" wp14:editId="0F917178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2227580</wp:posOffset>
                  </wp:positionV>
                  <wp:extent cx="3599815" cy="154940"/>
                  <wp:effectExtent l="0" t="0" r="0" b="0"/>
                  <wp:wrapThrough wrapText="bothSides">
                    <wp:wrapPolygon edited="0">
                      <wp:start x="0" y="0"/>
                      <wp:lineTo x="0" y="0"/>
                      <wp:lineTo x="0" y="0"/>
                    </wp:wrapPolygon>
                  </wp:wrapThrough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599815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41EFB6" w14:textId="7F2DB4F4" w:rsidR="00BA0EA2" w:rsidRPr="00244549" w:rsidRDefault="00BA0EA2" w:rsidP="00BA0EA2">
                              <w:pPr>
                                <w:pStyle w:val="Lgende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bookmarkStart w:id="490" w:name="_Ref491244179"/>
                              <w:del w:id="491" w:author="Maxence DRUTEL" w:date="2021-04-30T22:03:00Z">
                                <w:r w:rsidDel="0080357D">
                                  <w:delText xml:space="preserve">Figure </w:delText>
                                </w:r>
                                <w:r w:rsidR="00F46C1B" w:rsidDel="0080357D">
                                  <w:fldChar w:fldCharType="begin"/>
                                </w:r>
                                <w:r w:rsidR="00F46C1B" w:rsidDel="0080357D">
                                  <w:delInstrText xml:space="preserve"> SEQ Figure \* ARABIC </w:delInstrText>
                                </w:r>
                                <w:r w:rsidR="00F46C1B" w:rsidDel="0080357D">
                                  <w:fldChar w:fldCharType="separate"/>
                                </w:r>
                                <w:r w:rsidR="00305558" w:rsidDel="0080357D">
                                  <w:rPr>
                                    <w:noProof/>
                                  </w:rPr>
                                  <w:delText>1</w:delText>
                                </w:r>
                                <w:r w:rsidR="00F46C1B" w:rsidDel="0080357D">
                                  <w:rPr>
                                    <w:noProof/>
                                  </w:rPr>
                                  <w:fldChar w:fldCharType="end"/>
                                </w:r>
                                <w:bookmarkEnd w:id="490"/>
                                <w:r w:rsidDel="0080357D">
                                  <w:delText xml:space="preserve"> : Une légende caractérisant cette figure ...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10C01AE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98.95pt;margin-top:175.4pt;width:283.45pt;height: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" stroked="f">
                  <v:textbox style="mso-fit-shape-to-text:t" inset="0,0,0,0">
                    <w:txbxContent>
                      <w:p w14:paraId="1741EFB6" w14:textId="7F2DB4F4" w:rsidR="00BA0EA2" w:rsidRPr="00244549" w:rsidRDefault="00BA0EA2" w:rsidP="00BA0EA2">
                        <w:pPr>
                          <w:pStyle w:val="Lgende"/>
                          <w:rPr>
                            <w:noProof/>
                            <w:sz w:val="22"/>
                            <w:szCs w:val="22"/>
                          </w:rPr>
                        </w:pPr>
                        <w:bookmarkStart w:id="492" w:name="_Ref491244179"/>
                        <w:del w:id="493" w:author="Maxence DRUTEL" w:date="2021-04-30T22:03:00Z">
                          <w:r w:rsidDel="0080357D">
                            <w:delText xml:space="preserve">Figure </w:delText>
                          </w:r>
                          <w:r w:rsidR="00F46C1B" w:rsidDel="0080357D">
                            <w:fldChar w:fldCharType="begin"/>
                          </w:r>
                          <w:r w:rsidR="00F46C1B" w:rsidDel="0080357D">
                            <w:delInstrText xml:space="preserve"> SEQ Figure \* ARABIC </w:delInstrText>
                          </w:r>
                          <w:r w:rsidR="00F46C1B" w:rsidDel="0080357D">
                            <w:fldChar w:fldCharType="separate"/>
                          </w:r>
                          <w:r w:rsidR="00305558" w:rsidDel="0080357D">
                            <w:rPr>
                              <w:noProof/>
                            </w:rPr>
                            <w:delText>1</w:delText>
                          </w:r>
                          <w:r w:rsidR="00F46C1B" w:rsidDel="0080357D">
                            <w:rPr>
                              <w:noProof/>
                            </w:rPr>
                            <w:fldChar w:fldCharType="end"/>
                          </w:r>
                          <w:bookmarkEnd w:id="492"/>
                          <w:r w:rsidDel="0080357D">
                            <w:delText xml:space="preserve"> : Une légende caractérisant cette figure ...</w:delText>
                          </w:r>
                        </w:del>
                      </w:p>
                    </w:txbxContent>
                  </v:textbox>
                  <w10:wrap type="through"/>
                </v:shape>
              </w:pict>
            </mc:Fallback>
          </mc:AlternateContent>
        </w:r>
        <w:r w:rsidRPr="0080357D" w:rsidDel="0080357D">
          <w:rPr>
            <w:noProof/>
            <w:lang w:val="en-GB"/>
            <w:rPrChange w:id="494" w:author="Maxence DRUTEL" w:date="2021-04-30T22:05:00Z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270D3126" wp14:editId="3D5AB565">
              <wp:simplePos x="0" y="0"/>
              <wp:positionH relativeFrom="column">
                <wp:align>center</wp:align>
              </wp:positionH>
              <wp:positionV relativeFrom="paragraph">
                <wp:posOffset>71755</wp:posOffset>
              </wp:positionV>
              <wp:extent cx="3600000" cy="2098800"/>
              <wp:effectExtent l="0" t="0" r="6985" b="9525"/>
              <wp:wrapTopAndBottom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ExempleGraphique2-SansTitre.png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000" cy="2098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</w:p>
    <w:sectPr w:rsidR="00A23267" w:rsidRPr="0080357D" w:rsidSect="005F74A9">
      <w:headerReference w:type="default" r:id="rId9"/>
      <w:footerReference w:type="default" r:id="rId10"/>
      <w:pgSz w:w="16838" w:h="11906" w:orient="landscape"/>
      <w:pgMar w:top="1134" w:right="1843" w:bottom="1134" w:left="1843" w:header="1134" w:footer="1134" w:gutter="0"/>
      <w:cols w:space="0"/>
      <w:docGrid w:linePitch="326"/>
      <w:sectPrChange w:id="495" w:author="Maxence DRUTEL" w:date="2021-04-30T22:32:00Z">
        <w:sectPr w:rsidR="00A23267" w:rsidRPr="0080357D" w:rsidSect="005F74A9">
          <w:pgSz w:w="11906" w:h="16838" w:orient="portrait"/>
          <w:pgMar w:top="1843" w:right="1134" w:bottom="1843" w:left="1134" w:header="1134" w:footer="1134" w:gutter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8339A" w14:textId="77777777" w:rsidR="00F46C1B" w:rsidRDefault="00F46C1B">
      <w:r>
        <w:separator/>
      </w:r>
    </w:p>
  </w:endnote>
  <w:endnote w:type="continuationSeparator" w:id="0">
    <w:p w14:paraId="311588CB" w14:textId="77777777" w:rsidR="00F46C1B" w:rsidRDefault="00F4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7DFD" w14:textId="77777777" w:rsidR="00367ED9" w:rsidRDefault="00367ED9">
    <w:pPr>
      <w:pStyle w:val="Pieddepage"/>
    </w:pPr>
    <w:r>
      <w:t>Poste n° : (le cas échéant)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C54970">
      <w:rPr>
        <w:noProof/>
      </w:rPr>
      <w:t>1</w:t>
    </w:r>
    <w:r>
      <w:fldChar w:fldCharType="end"/>
    </w:r>
    <w:r>
      <w:t>/</w:t>
    </w:r>
    <w:r w:rsidR="00F46C1B">
      <w:fldChar w:fldCharType="begin"/>
    </w:r>
    <w:r w:rsidR="00F46C1B">
      <w:instrText xml:space="preserve"> NUMPAGES </w:instrText>
    </w:r>
    <w:r w:rsidR="00F46C1B">
      <w:fldChar w:fldCharType="separate"/>
    </w:r>
    <w:r w:rsidR="00C54970">
      <w:rPr>
        <w:noProof/>
      </w:rPr>
      <w:t>1</w:t>
    </w:r>
    <w:r w:rsidR="00F46C1B">
      <w:rPr>
        <w:noProof/>
      </w:rPr>
      <w:fldChar w:fldCharType="end"/>
    </w:r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305558">
      <w:rPr>
        <w:noProof/>
      </w:rPr>
      <w:t>0 XXX 0000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32A4" w14:textId="77777777" w:rsidR="00F46C1B" w:rsidRDefault="00F46C1B">
      <w:r>
        <w:rPr>
          <w:color w:val="000000"/>
        </w:rPr>
        <w:separator/>
      </w:r>
    </w:p>
  </w:footnote>
  <w:footnote w:type="continuationSeparator" w:id="0">
    <w:p w14:paraId="6A9EC2FE" w14:textId="77777777" w:rsidR="00F46C1B" w:rsidRDefault="00F46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C996" w14:textId="77777777" w:rsidR="00367ED9" w:rsidRDefault="00367ED9">
    <w:pPr>
      <w:pStyle w:val="MonAuteur"/>
    </w:pPr>
    <w:r>
      <w:t>Auteurs</w:t>
    </w:r>
    <w:proofErr w:type="gramStart"/>
    <w:r>
      <w:t> : ….</w:t>
    </w:r>
    <w:proofErr w:type="gramEnd"/>
    <w:r>
      <w:t xml:space="preserve">. </w:t>
    </w:r>
    <w:r>
      <w:rPr>
        <w:rFonts w:ascii="Times New Roman" w:hAnsi="Times New Roman"/>
        <w:sz w:val="24"/>
        <w:szCs w:val="24"/>
      </w:rPr>
      <w:tab/>
    </w:r>
    <w:r w:rsidR="00F25C42" w:rsidRPr="00F44AF4">
      <w:rPr>
        <w:noProof/>
      </w:rPr>
      <w:drawing>
        <wp:inline distT="0" distB="0" distL="0" distR="0" wp14:anchorId="7CAC06D9" wp14:editId="6E8FA1E0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ence DRUTEL">
    <w15:presenceInfo w15:providerId="Windows Live" w15:userId="f2ce996ba640e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58"/>
    <w:rsid w:val="002A6C73"/>
    <w:rsid w:val="00305558"/>
    <w:rsid w:val="00367ED9"/>
    <w:rsid w:val="00427B38"/>
    <w:rsid w:val="005F74A9"/>
    <w:rsid w:val="0080357D"/>
    <w:rsid w:val="00831C7A"/>
    <w:rsid w:val="00834008"/>
    <w:rsid w:val="009C39AB"/>
    <w:rsid w:val="00A23267"/>
    <w:rsid w:val="00AC377D"/>
    <w:rsid w:val="00BA0EA2"/>
    <w:rsid w:val="00C341A3"/>
    <w:rsid w:val="00C54970"/>
    <w:rsid w:val="00EE3C18"/>
    <w:rsid w:val="00F25C42"/>
    <w:rsid w:val="00F46C1B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75B5"/>
  <w15:chartTrackingRefBased/>
  <w15:docId w15:val="{6273407D-FE94-4142-ADE9-CDDB4880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2A6C73"/>
    <w:rPr>
      <w:color w:val="808080"/>
    </w:rPr>
  </w:style>
  <w:style w:type="character" w:styleId="Mentionnonrsolue">
    <w:name w:val="Unresolved Mention"/>
    <w:basedOn w:val="Policepardfaut"/>
    <w:uiPriority w:val="99"/>
    <w:rsid w:val="005F7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en\Desktop\Ressources%20INSA\Modele-rapportScientifique-2017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B00D9-BE32-3641-8542-D6BE60721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Modele-rapportScientifique-2017.dotx</Template>
  <TotalTime>28</TotalTime>
  <Pages>4</Pages>
  <Words>753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DRUTEL</dc:creator>
  <cp:keywords/>
  <cp:lastModifiedBy>Maxence DRUTEL</cp:lastModifiedBy>
  <cp:revision>2</cp:revision>
  <dcterms:created xsi:type="dcterms:W3CDTF">2021-04-30T20:03:00Z</dcterms:created>
  <dcterms:modified xsi:type="dcterms:W3CDTF">2021-04-30T20:32:00Z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